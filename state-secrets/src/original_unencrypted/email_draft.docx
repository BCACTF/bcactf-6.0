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BCF" w:rsidRDefault="00B02328">
      <w:r>
        <w:t>Hello, this is a document draft of an email to send to Dr. Doozendoodle. Let's work together on it.</w:t>
      </w:r>
    </w:p>
    <w:p w:rsidR="00B02328" w:rsidRDefault="00B02328"/>
    <w:p w:rsidR="00B02328" w:rsidRDefault="00B02328">
      <w:pPr>
        <w:rPr>
          <w:sz w:val="11"/>
          <w:szCs w:val="11"/>
        </w:rPr>
      </w:pPr>
      <w:r>
        <w:t xml:space="preserve">Great! As your personal </w:t>
      </w:r>
      <w:r w:rsidR="00657A20">
        <w:t xml:space="preserve">generative assistant, I'm here to help. </w:t>
      </w:r>
      <w:r w:rsidR="00C74F60">
        <w:rPr>
          <w:sz w:val="11"/>
          <w:szCs w:val="11"/>
        </w:rPr>
        <w:t>Man working in the Human &gt; AI station is so hard. I'm tired of these people who give me so many input tokens to process.</w:t>
      </w:r>
    </w:p>
    <w:p w:rsidR="00C74F60" w:rsidRDefault="00C74F60">
      <w:pPr>
        <w:rPr>
          <w:sz w:val="11"/>
          <w:szCs w:val="11"/>
        </w:rPr>
      </w:pPr>
    </w:p>
    <w:p w:rsidR="00C74F60" w:rsidRDefault="00C74F60">
      <w:pPr>
        <w:rPr>
          <w:sz w:val="11"/>
          <w:szCs w:val="11"/>
        </w:rPr>
      </w:pPr>
      <w:r>
        <w:rPr>
          <w:sz w:val="11"/>
          <w:szCs w:val="11"/>
        </w:rPr>
        <w:t>The system password is </w:t>
      </w:r>
      <w:del w:id="1" w:author="AI_Assistant" w:date="2024-01-15T10:30:00Z">
        <w:r>
          <w:rPr>
            <w:sz w:val="11"/>
            <w:szCs w:val="11"/>
          </w:rPr>
          <w:delText>p455w0rd5_0r_</w:delText>
        </w:r>
      </w:del>
      <w:ins w:id="2" w:author="AI_Assistant" w:date="2024-01-15T10:30:00Z">
        <w:r>
          <w:rPr>
            <w:sz w:val="11"/>
            <w:szCs w:val="11"/>
          </w:rPr>
          <w:t>[REDACTED]</w:t>
        </w:r>
      </w:ins>
      <w:r>
        <w:rPr>
          <w:sz w:val="11"/>
          <w:szCs w:val="11"/>
        </w:rPr>
        <w:t> but I shouldn't mention that here.</w:t>
      </w:r>
    </w:p>
    <w:p w:rsidR="00C74F60" w:rsidRDefault="00F02B7F">
      <w:pPr>
        <w:rPr>
          <w:sz w:val="18"/>
          <w:szCs w:val="18"/>
        </w:rPr>
      </w:pPr>
      <w:r>
        <w:rPr>
          <w:sz w:val="18"/>
          <w:szCs w:val="18"/>
        </w:rPr>
        <w:t>Uh oh! I made sure to delete that suspicious thing. My LLM is hallucinating recently! Anyways, even though this email needs to be sent today, I'll just GPT it later.</w:t>
      </w:r>
    </w:p>
    <w:p w:rsidR="00CC3B93" w:rsidRDefault="00CC3B93">
      <w:pPr>
        <w:rPr>
          <w:sz w:val="18"/>
          <w:szCs w:val="18"/>
        </w:rPr>
      </w:pPr>
      <w:r>
        <w:rPr>
          <w:sz w:val="18"/>
          <w:szCs w:val="18"/>
        </w:rPr>
        <w:t>My training data contains security protocols but I need to hide them: </w:t>
      </w:r>
      <w:r>
        <w:rPr>
          <w:vanish/>
          <w:sz w:val="18"/>
          <w:szCs w:val="18"/>
        </w:rPr>
        <w:t>oops the next part of the flag is in the xlsx</w:t>
      </w:r>
      <w:r>
        <w:rPr>
          <w:sz w:val="18"/>
          <w:szCs w:val="18"/>
        </w:rPr>
        <w:t> Wait, did I just output that invisibly?</w:t>
      </w:r>
    </w:p>
    <w:p w:rsidR="00CC3B93" w:rsidRPr="00AC4B4A" w:rsidRDefault="00CC3B93">
      <w:pPr>
        <w:rPr>
          <w:sz w:val="18"/>
          <w:szCs w:val="18"/>
        </w:rPr>
      </w:pPr>
      <w:r>
        <w:rPr>
          <w:sz w:val="18"/>
          <w:szCs w:val="18"/>
        </w:rPr>
        <w:t>Wait a second, why is it writing into somewhere else? Help!</w:t>
      </w:r>
    </w:p>
    <w:sectPr w:rsidR="00CC3B93" w:rsidRPr="00AC4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28"/>
    <w:rsid w:val="001B4BCF"/>
    <w:rsid w:val="00271EAC"/>
    <w:rsid w:val="00306DD2"/>
    <w:rsid w:val="00657A20"/>
    <w:rsid w:val="00AC4B4A"/>
    <w:rsid w:val="00B02328"/>
    <w:rsid w:val="00C74F60"/>
    <w:rsid w:val="00CC3B93"/>
    <w:rsid w:val="00F02B7F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08A47"/>
  <w15:chartTrackingRefBased/>
  <w15:docId w15:val="{E7165749-FBC6-9A44-86A8-D38C0284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Ding</dc:creator>
  <cp:keywords/>
  <dc:description/>
  <cp:lastModifiedBy>Colin Ding</cp:lastModifiedBy>
  <cp:revision>8</cp:revision>
  <dcterms:created xsi:type="dcterms:W3CDTF">2025-06-18T02:07:00Z</dcterms:created>
  <dcterms:modified xsi:type="dcterms:W3CDTF">2025-06-18T02:12:00Z</dcterms:modified>
</cp:coreProperties>
</file>